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39B6A3F3" w:rsidR="00E57832" w:rsidRPr="00677B90" w:rsidRDefault="00CD2E69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677B90">
        <w:rPr>
          <w:rFonts w:cstheme="minorHAnsi"/>
          <w:b/>
          <w:bCs/>
          <w:sz w:val="24"/>
          <w:szCs w:val="24"/>
          <w:lang w:val="es-ES_tradnl"/>
        </w:rPr>
        <w:t xml:space="preserve">CUESTIONARIO DE FUNCIONAMIENTO EJECUTIVO PARA ADULTOS </w:t>
      </w:r>
      <w:r w:rsidR="0050007E" w:rsidRPr="00677B90">
        <w:rPr>
          <w:rFonts w:cstheme="minorHAnsi"/>
          <w:b/>
          <w:bCs/>
          <w:sz w:val="24"/>
          <w:szCs w:val="24"/>
          <w:lang w:val="es-ES_tradnl"/>
        </w:rPr>
        <w:t>(</w:t>
      </w:r>
      <w:r w:rsidR="00D8205D" w:rsidRPr="00677B90">
        <w:rPr>
          <w:rFonts w:cstheme="minorHAnsi"/>
          <w:b/>
          <w:bCs/>
          <w:sz w:val="24"/>
          <w:szCs w:val="24"/>
          <w:lang w:val="es-ES_tradnl"/>
        </w:rPr>
        <w:t>AD</w:t>
      </w:r>
      <w:r w:rsidR="0050007E" w:rsidRPr="00677B90">
        <w:rPr>
          <w:rFonts w:cstheme="minorHAnsi"/>
          <w:b/>
          <w:bCs/>
          <w:sz w:val="24"/>
          <w:szCs w:val="24"/>
          <w:lang w:val="es-ES_tradnl"/>
        </w:rPr>
        <w:t>EXI)</w:t>
      </w:r>
    </w:p>
    <w:p w14:paraId="5CA1124E" w14:textId="60BBCF1B" w:rsidR="0050007E" w:rsidRPr="00677B90" w:rsidRDefault="00CD2E69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677B90">
        <w:rPr>
          <w:rFonts w:cstheme="minorHAnsi"/>
          <w:b/>
          <w:bCs/>
          <w:sz w:val="24"/>
          <w:szCs w:val="24"/>
          <w:lang w:val="es-ES_tradnl"/>
        </w:rPr>
        <w:t>VERSIÓN REPORTE-PROPIO</w:t>
      </w:r>
    </w:p>
    <w:p w14:paraId="2692F0D9" w14:textId="6E2E6BFA" w:rsidR="0050007E" w:rsidRPr="00677B90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34E59D92" w:rsidR="0050007E" w:rsidRPr="00677B90" w:rsidRDefault="00CD2E69">
      <w:pPr>
        <w:rPr>
          <w:rFonts w:cstheme="minorHAnsi"/>
          <w:i/>
          <w:iCs/>
          <w:lang w:val="es-ES_tradnl"/>
        </w:rPr>
      </w:pPr>
      <w:r w:rsidRPr="00677B90">
        <w:rPr>
          <w:rFonts w:cstheme="minorHAnsi"/>
          <w:i/>
          <w:iCs/>
          <w:lang w:val="es-ES_tradnl"/>
        </w:rPr>
        <w:t>A continuación, va a encontrar una serie de declaraciones</w:t>
      </w:r>
      <w:r w:rsidR="0050007E" w:rsidRPr="00677B90">
        <w:rPr>
          <w:rFonts w:cstheme="minorHAnsi"/>
          <w:i/>
          <w:iCs/>
          <w:lang w:val="es-ES_tradnl"/>
        </w:rPr>
        <w:t xml:space="preserve">. </w:t>
      </w:r>
      <w:r w:rsidRPr="00677B90">
        <w:rPr>
          <w:rFonts w:cstheme="minorHAnsi"/>
          <w:i/>
          <w:iCs/>
          <w:lang w:val="es-ES_tradnl"/>
        </w:rPr>
        <w:t>Por favor, circule el número a la derecha de cada declaración que mejor te describe como persona</w:t>
      </w:r>
      <w:r w:rsidR="00084DE7" w:rsidRPr="00677B90">
        <w:rPr>
          <w:rFonts w:cstheme="minorHAnsi"/>
          <w:i/>
          <w:iCs/>
          <w:lang w:val="es-ES_tradnl"/>
        </w:rPr>
        <w:t xml:space="preserve">. </w:t>
      </w:r>
      <w:r w:rsidRPr="00677B90">
        <w:rPr>
          <w:rFonts w:cstheme="minorHAnsi"/>
          <w:i/>
          <w:iCs/>
          <w:lang w:val="es-ES_tradnl"/>
        </w:rPr>
        <w:t xml:space="preserve">Personas que te conocen quizás se sientan diferente sobre ti — nosotros queremos saber que piensas sobre </w:t>
      </w:r>
      <w:r w:rsidRPr="00677B90">
        <w:rPr>
          <w:rFonts w:cstheme="minorHAnsi"/>
          <w:i/>
          <w:iCs/>
          <w:u w:val="single"/>
          <w:lang w:val="es-ES_tradnl"/>
        </w:rPr>
        <w:t>usted mismo</w:t>
      </w:r>
      <w:r w:rsidR="0050007E" w:rsidRPr="00677B90">
        <w:rPr>
          <w:rFonts w:cstheme="minorHAnsi"/>
          <w:i/>
          <w:iCs/>
          <w:lang w:val="es-ES_tradnl"/>
        </w:rPr>
        <w:t xml:space="preserve">. </w:t>
      </w:r>
      <w:r w:rsidRPr="00677B90">
        <w:rPr>
          <w:rFonts w:cstheme="minorHAnsi"/>
          <w:i/>
          <w:iCs/>
          <w:lang w:val="es-ES_tradnl"/>
        </w:rPr>
        <w:t>Trata de responder lo más honestamente posible</w:t>
      </w:r>
      <w:r w:rsidR="0050007E" w:rsidRPr="00677B90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677B90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677B90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677B90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677B90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677B90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677B90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677B90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CD2E69" w:rsidRPr="00677B90" w14:paraId="19CEE994" w14:textId="77777777" w:rsidTr="007965A4">
        <w:tc>
          <w:tcPr>
            <w:tcW w:w="1870" w:type="dxa"/>
            <w:vAlign w:val="center"/>
          </w:tcPr>
          <w:p w14:paraId="0DB21D8A" w14:textId="63D9F5D4" w:rsidR="00CD2E69" w:rsidRPr="00677B90" w:rsidRDefault="00CD2E69" w:rsidP="00CD2E69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34D9663B" w:rsidR="00CD2E69" w:rsidRPr="00677B90" w:rsidRDefault="00CD2E69" w:rsidP="00CD2E69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432C72E1" w:rsidR="00CD2E69" w:rsidRPr="00677B90" w:rsidRDefault="00CD2E69" w:rsidP="00CD2E69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Mas o menos cierto</w:t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7E86C6BF" w:rsidR="00CD2E69" w:rsidRPr="00677B90" w:rsidRDefault="00CD2E69" w:rsidP="00CD2E69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39E9DF72" w:rsidR="00CD2E69" w:rsidRPr="00677B90" w:rsidRDefault="00CD2E69" w:rsidP="00CD2E69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677B90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677B90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677B90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677B90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677B90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677B90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677B90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677B90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677B90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32BAD6EC" w:rsidR="007965A4" w:rsidRPr="00677B90" w:rsidRDefault="00CD2E69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Tengo dificultades recordando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677B90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677B90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677B90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677B90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677B90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35C34BCE" w14:textId="77777777" w:rsidTr="0027719E">
        <w:tc>
          <w:tcPr>
            <w:tcW w:w="535" w:type="dxa"/>
          </w:tcPr>
          <w:p w14:paraId="04FEE17F" w14:textId="143E4866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56FF715E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del w:id="0" w:author="Jessica Alexander" w:date="2021-10-21T12:16:00Z">
              <w:r w:rsidRPr="00677B90" w:rsidDel="00E75768">
                <w:rPr>
                  <w:rFonts w:cstheme="minorHAnsi"/>
                  <w:sz w:val="20"/>
                  <w:szCs w:val="20"/>
                  <w:lang w:val="es-ES_tradnl"/>
                </w:rPr>
                <w:delText>A veces tengo</w:delText>
              </w:r>
            </w:del>
            <w:ins w:id="1" w:author="Jessica Alexander" w:date="2021-10-21T12:16:00Z">
              <w:r w:rsidR="00E75768">
                <w:rPr>
                  <w:rFonts w:cstheme="minorHAnsi"/>
                  <w:sz w:val="20"/>
                  <w:szCs w:val="20"/>
                  <w:lang w:val="es-ES_tradnl"/>
                </w:rPr>
                <w:t>Tengo</w:t>
              </w:r>
            </w:ins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 dificultades recordando lo que estoy haciendo cuando estoy en medio de una actividad.</w:t>
            </w:r>
          </w:p>
        </w:tc>
        <w:tc>
          <w:tcPr>
            <w:tcW w:w="360" w:type="dxa"/>
          </w:tcPr>
          <w:p w14:paraId="238EE65D" w14:textId="74CBE07F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495765B0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Tengo tendencia a hacer las cosas sin primero pensar en lo que pueda pasar.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568BDC68" w14:textId="77777777" w:rsidTr="0027719E">
        <w:tc>
          <w:tcPr>
            <w:tcW w:w="535" w:type="dxa"/>
          </w:tcPr>
          <w:p w14:paraId="64E8C05D" w14:textId="7EDA74E0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4C36C83D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del w:id="2" w:author="Jessica Alexander" w:date="2021-10-21T12:16:00Z">
              <w:r w:rsidRPr="00677B90" w:rsidDel="00E75768">
                <w:rPr>
                  <w:rFonts w:cstheme="minorHAnsi"/>
                  <w:sz w:val="20"/>
                  <w:szCs w:val="20"/>
                  <w:lang w:val="es-ES_tradnl"/>
                </w:rPr>
                <w:delText>A veces tengo</w:delText>
              </w:r>
            </w:del>
            <w:ins w:id="3" w:author="Jessica Alexander" w:date="2021-10-21T12:16:00Z">
              <w:r w:rsidR="00E75768">
                <w:rPr>
                  <w:rFonts w:cstheme="minorHAnsi"/>
                  <w:sz w:val="20"/>
                  <w:szCs w:val="20"/>
                  <w:lang w:val="es-ES_tradnl"/>
                </w:rPr>
                <w:t>Tengo</w:t>
              </w:r>
            </w:ins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 dificultad para dejar de hacer algo que me gusta a pesar de que alguien me diga que no está permitido.</w:t>
            </w:r>
          </w:p>
        </w:tc>
        <w:tc>
          <w:tcPr>
            <w:tcW w:w="360" w:type="dxa"/>
          </w:tcPr>
          <w:p w14:paraId="3F59C39B" w14:textId="2B260011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67004388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Cuando alguien me pide que haga varias </w:t>
            </w:r>
            <w:r w:rsidRPr="00B81A66">
              <w:rPr>
                <w:rFonts w:cstheme="minorHAnsi"/>
                <w:sz w:val="20"/>
                <w:szCs w:val="20"/>
                <w:lang w:val="es-ES_tradnl"/>
              </w:rPr>
              <w:t xml:space="preserve">cosas, </w:t>
            </w:r>
            <w:del w:id="4" w:author="Jessica Alexander" w:date="2021-10-21T12:16:00Z">
              <w:r w:rsidRPr="00B81A66" w:rsidDel="00E75768">
                <w:rPr>
                  <w:rFonts w:cstheme="minorHAnsi"/>
                  <w:sz w:val="20"/>
                  <w:szCs w:val="20"/>
                  <w:lang w:val="es-ES_tradnl"/>
                </w:rPr>
                <w:delText>a</w:delText>
              </w:r>
              <w:r w:rsidR="00B81A66" w:rsidRPr="00B81A66" w:rsidDel="00E75768">
                <w:rPr>
                  <w:rFonts w:cstheme="minorHAnsi"/>
                  <w:sz w:val="20"/>
                  <w:szCs w:val="20"/>
                  <w:lang w:val="es-ES_tradnl"/>
                </w:rPr>
                <w:delText xml:space="preserve"> </w:delText>
              </w:r>
              <w:r w:rsidRPr="00B81A66" w:rsidDel="00E75768">
                <w:rPr>
                  <w:rFonts w:cstheme="minorHAnsi"/>
                  <w:sz w:val="20"/>
                  <w:szCs w:val="20"/>
                  <w:lang w:val="es-ES_tradnl"/>
                </w:rPr>
                <w:delText xml:space="preserve">veces </w:delText>
              </w:r>
            </w:del>
            <w:r w:rsidRPr="00B81A66">
              <w:rPr>
                <w:rFonts w:cstheme="minorHAnsi"/>
                <w:sz w:val="20"/>
                <w:szCs w:val="20"/>
                <w:lang w:val="es-ES_tradnl"/>
              </w:rPr>
              <w:t>solo recuerdo</w:t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 la primera o la última.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7BDE2622" w14:textId="77777777" w:rsidTr="0027719E">
        <w:tc>
          <w:tcPr>
            <w:tcW w:w="535" w:type="dxa"/>
          </w:tcPr>
          <w:p w14:paraId="4AD659F9" w14:textId="5BA798CE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5EC80D4E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del w:id="5" w:author="Jessica Alexander" w:date="2021-10-21T12:16:00Z">
              <w:r w:rsidRPr="00677B90" w:rsidDel="00E75768">
                <w:rPr>
                  <w:rFonts w:cstheme="minorHAnsi"/>
                  <w:sz w:val="20"/>
                  <w:szCs w:val="20"/>
                  <w:lang w:val="es-ES_tradnl"/>
                </w:rPr>
                <w:delText>A veces tengo</w:delText>
              </w:r>
            </w:del>
            <w:ins w:id="6" w:author="Jessica Alexander" w:date="2021-10-21T12:16:00Z">
              <w:r w:rsidR="00E75768">
                <w:rPr>
                  <w:rFonts w:cstheme="minorHAnsi"/>
                  <w:sz w:val="20"/>
                  <w:szCs w:val="20"/>
                  <w:lang w:val="es-ES_tradnl"/>
                </w:rPr>
                <w:t>Tengo</w:t>
              </w:r>
            </w:ins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 dificultad para abstenerme de sonreír o reírme en situaciones inapropiadas.</w:t>
            </w:r>
          </w:p>
        </w:tc>
        <w:tc>
          <w:tcPr>
            <w:tcW w:w="360" w:type="dxa"/>
          </w:tcPr>
          <w:p w14:paraId="5657E63F" w14:textId="00B47A65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3EFE548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Tengo dificultades para encontrar una forma diferente de resolver un problema cuando me bloqueo.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538145FE" w14:textId="77777777" w:rsidTr="0027719E">
        <w:tc>
          <w:tcPr>
            <w:tcW w:w="535" w:type="dxa"/>
          </w:tcPr>
          <w:p w14:paraId="01F15878" w14:textId="12717FA6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181C834F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Cuando alguien me pide que le traiga algo, </w:t>
            </w:r>
            <w:del w:id="7" w:author="Jessica Alexander" w:date="2021-10-21T12:17:00Z">
              <w:r w:rsidRPr="00677B90" w:rsidDel="00E75768">
                <w:rPr>
                  <w:rFonts w:cstheme="minorHAnsi"/>
                  <w:sz w:val="20"/>
                  <w:szCs w:val="20"/>
                  <w:lang w:val="es-ES_tradnl"/>
                </w:rPr>
                <w:delText xml:space="preserve">a veces </w:delText>
              </w:r>
            </w:del>
            <w:r w:rsidRPr="00677B90">
              <w:rPr>
                <w:rFonts w:cstheme="minorHAnsi"/>
                <w:sz w:val="20"/>
                <w:szCs w:val="20"/>
                <w:lang w:val="es-ES_tradnl"/>
              </w:rPr>
              <w:t>se me olvida lo que tenía que traer.</w:t>
            </w:r>
          </w:p>
        </w:tc>
        <w:tc>
          <w:tcPr>
            <w:tcW w:w="360" w:type="dxa"/>
          </w:tcPr>
          <w:p w14:paraId="61DFC58A" w14:textId="705419AF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731006D0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Tengo dificultad para planificar una actividad (ej., recordar llevar todo lo necesario cuando voy de viaje/al trabajo/a la escuela).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04094525" w14:textId="77777777" w:rsidTr="0027719E">
        <w:tc>
          <w:tcPr>
            <w:tcW w:w="535" w:type="dxa"/>
          </w:tcPr>
          <w:p w14:paraId="2D9D12A3" w14:textId="597069F8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2A88146C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del w:id="8" w:author="Jessica Alexander" w:date="2021-10-21T12:17:00Z">
              <w:r w:rsidRPr="00677B90" w:rsidDel="00E75768">
                <w:rPr>
                  <w:rFonts w:cstheme="minorHAnsi"/>
                  <w:sz w:val="20"/>
                  <w:szCs w:val="20"/>
                  <w:lang w:val="es-ES_tradnl"/>
                </w:rPr>
                <w:delText>A veces tengo</w:delText>
              </w:r>
            </w:del>
            <w:ins w:id="9" w:author="Jessica Alexander" w:date="2021-10-21T12:17:00Z">
              <w:r w:rsidR="00E75768">
                <w:rPr>
                  <w:rFonts w:cstheme="minorHAnsi"/>
                  <w:sz w:val="20"/>
                  <w:szCs w:val="20"/>
                  <w:lang w:val="es-ES_tradnl"/>
                </w:rPr>
                <w:t>Tengo</w:t>
              </w:r>
            </w:ins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 dificultades para dejar una actividad que me gusta (ej., veo la televisión o me siento frente a la computadora por la </w:t>
            </w:r>
            <w:proofErr w:type="gramStart"/>
            <w:r w:rsidRPr="00677B90">
              <w:rPr>
                <w:rFonts w:cstheme="minorHAnsi"/>
                <w:sz w:val="20"/>
                <w:szCs w:val="20"/>
                <w:lang w:val="es-ES_tradnl"/>
              </w:rPr>
              <w:t>noche</w:t>
            </w:r>
            <w:proofErr w:type="gramEnd"/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 aunque sea hora de ir a la cama).</w:t>
            </w:r>
          </w:p>
        </w:tc>
        <w:tc>
          <w:tcPr>
            <w:tcW w:w="360" w:type="dxa"/>
          </w:tcPr>
          <w:p w14:paraId="3467BBC5" w14:textId="0EE8D2BE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63138145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del w:id="10" w:author="Jessica Alexander" w:date="2021-10-21T12:17:00Z">
              <w:r w:rsidRPr="00677B90" w:rsidDel="00E75768">
                <w:rPr>
                  <w:rFonts w:cstheme="minorHAnsi"/>
                  <w:sz w:val="20"/>
                  <w:szCs w:val="20"/>
                  <w:lang w:val="es-ES_tradnl"/>
                </w:rPr>
                <w:delText>A veces tengo</w:delText>
              </w:r>
            </w:del>
            <w:ins w:id="11" w:author="Jessica Alexander" w:date="2021-10-21T12:17:00Z">
              <w:r w:rsidR="00E75768">
                <w:rPr>
                  <w:rFonts w:cstheme="minorHAnsi"/>
                  <w:sz w:val="20"/>
                  <w:szCs w:val="20"/>
                  <w:lang w:val="es-ES_tradnl"/>
                </w:rPr>
                <w:t>Tengo</w:t>
              </w:r>
            </w:ins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 dificultad para entender instrucciones verbales a menos que también me enseñen </w:t>
            </w:r>
            <w:r w:rsidRPr="00677B90">
              <w:rPr>
                <w:rFonts w:cstheme="minorHAnsi"/>
                <w:sz w:val="20"/>
                <w:szCs w:val="20"/>
                <w:u w:val="single"/>
                <w:lang w:val="es-ES_tradnl"/>
              </w:rPr>
              <w:t>cómo</w:t>
            </w:r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 hacerlo.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143BD550" w14:textId="77777777" w:rsidTr="0027719E">
        <w:tc>
          <w:tcPr>
            <w:tcW w:w="535" w:type="dxa"/>
          </w:tcPr>
          <w:p w14:paraId="670F6BD2" w14:textId="46D3B0DA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12759453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Tengo dificultades con tareas o actividades que incluyen varios pasos.</w:t>
            </w:r>
          </w:p>
        </w:tc>
        <w:tc>
          <w:tcPr>
            <w:tcW w:w="360" w:type="dxa"/>
          </w:tcPr>
          <w:p w14:paraId="30F2EAD7" w14:textId="1049EA52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678BB3D8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Tengo dificultad para pensar con anticipación o aprender de la experiencia.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677B90" w14:paraId="298F0D72" w14:textId="77777777" w:rsidTr="0027719E">
        <w:tc>
          <w:tcPr>
            <w:tcW w:w="535" w:type="dxa"/>
          </w:tcPr>
          <w:p w14:paraId="6377EC2D" w14:textId="2F533EF4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08B9A8AA" w:rsidR="00097044" w:rsidRPr="00677B90" w:rsidRDefault="00CD2E6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 xml:space="preserve">Las personas que conozco </w:t>
            </w:r>
            <w:del w:id="12" w:author="Jessica Alexander" w:date="2021-10-21T12:17:00Z">
              <w:r w:rsidRPr="00677B90" w:rsidDel="00E75768">
                <w:rPr>
                  <w:rFonts w:cstheme="minorHAnsi"/>
                  <w:sz w:val="20"/>
                  <w:szCs w:val="20"/>
                  <w:lang w:val="es-ES_tradnl"/>
                </w:rPr>
                <w:delText xml:space="preserve">a veces </w:delText>
              </w:r>
            </w:del>
            <w:r w:rsidRPr="00677B90">
              <w:rPr>
                <w:rFonts w:cstheme="minorHAnsi"/>
                <w:sz w:val="20"/>
                <w:szCs w:val="20"/>
                <w:lang w:val="es-ES_tradnl"/>
              </w:rPr>
              <w:t>parecen pensar que soy mas alocado/a en comparación con otras personas de mi edad.</w:t>
            </w:r>
          </w:p>
        </w:tc>
        <w:tc>
          <w:tcPr>
            <w:tcW w:w="360" w:type="dxa"/>
          </w:tcPr>
          <w:p w14:paraId="110F5CA3" w14:textId="617A60A6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677B90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677B90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677B90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677B9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FF06" w14:textId="77777777" w:rsidR="004A05BD" w:rsidRDefault="004A05BD" w:rsidP="00CD2E69">
      <w:r>
        <w:separator/>
      </w:r>
    </w:p>
  </w:endnote>
  <w:endnote w:type="continuationSeparator" w:id="0">
    <w:p w14:paraId="1BF58CD6" w14:textId="77777777" w:rsidR="004A05BD" w:rsidRDefault="004A05BD" w:rsidP="00CD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E55ED" w14:textId="4BB31FFC" w:rsidR="00CD2E69" w:rsidRPr="00CD2E69" w:rsidRDefault="00CD2E69" w:rsidP="00CD2E69">
    <w:pPr>
      <w:pStyle w:val="Footer"/>
      <w:rPr>
        <w:sz w:val="18"/>
        <w:szCs w:val="18"/>
      </w:rPr>
    </w:pPr>
    <w:r w:rsidRPr="004C2DA7">
      <w:rPr>
        <w:sz w:val="18"/>
        <w:szCs w:val="18"/>
      </w:rPr>
      <w:t xml:space="preserve">This translation was performed by the collaboration of </w:t>
    </w:r>
    <w:proofErr w:type="spellStart"/>
    <w:r w:rsidRPr="004C2DA7">
      <w:rPr>
        <w:sz w:val="18"/>
        <w:szCs w:val="18"/>
      </w:rPr>
      <w:t>Aitana</w:t>
    </w:r>
    <w:proofErr w:type="spellEnd"/>
    <w:r w:rsidRPr="004C2DA7">
      <w:rPr>
        <w:sz w:val="18"/>
        <w:szCs w:val="18"/>
      </w:rPr>
      <w:t xml:space="preserve"> N. Fischer, Laura Gallardo, Emily Machado, and Jessica M. Alexander, under the direction of Dr. George A. </w:t>
    </w:r>
    <w:proofErr w:type="spellStart"/>
    <w:r w:rsidRPr="004C2DA7">
      <w:rPr>
        <w:sz w:val="18"/>
        <w:szCs w:val="18"/>
      </w:rPr>
      <w:t>Buzzell</w:t>
    </w:r>
    <w:proofErr w:type="spellEnd"/>
    <w:r w:rsidRPr="004C2DA7">
      <w:rPr>
        <w:sz w:val="18"/>
        <w:szCs w:val="18"/>
      </w:rPr>
      <w:t xml:space="preserve">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9A51" w14:textId="77777777" w:rsidR="004A05BD" w:rsidRDefault="004A05BD" w:rsidP="00CD2E69">
      <w:r>
        <w:separator/>
      </w:r>
    </w:p>
  </w:footnote>
  <w:footnote w:type="continuationSeparator" w:id="0">
    <w:p w14:paraId="7DAF70D8" w14:textId="77777777" w:rsidR="004A05BD" w:rsidRDefault="004A05BD" w:rsidP="00CD2E6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ica Alexander">
    <w15:presenceInfo w15:providerId="AD" w15:userId="S::jalexand@fiu.edu::274a83ec-3a6f-41ee-be55-5b592fb952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84DE7"/>
    <w:rsid w:val="00097044"/>
    <w:rsid w:val="001D6CA8"/>
    <w:rsid w:val="0027719E"/>
    <w:rsid w:val="00382DFA"/>
    <w:rsid w:val="003C4920"/>
    <w:rsid w:val="00413BB4"/>
    <w:rsid w:val="00493C3C"/>
    <w:rsid w:val="004A05BD"/>
    <w:rsid w:val="0050007E"/>
    <w:rsid w:val="00651CAA"/>
    <w:rsid w:val="00677B90"/>
    <w:rsid w:val="006D2AA8"/>
    <w:rsid w:val="007965A4"/>
    <w:rsid w:val="009326F3"/>
    <w:rsid w:val="00A16556"/>
    <w:rsid w:val="00B0280F"/>
    <w:rsid w:val="00B81A66"/>
    <w:rsid w:val="00CD2E69"/>
    <w:rsid w:val="00D8205D"/>
    <w:rsid w:val="00DB48E9"/>
    <w:rsid w:val="00DE70AE"/>
    <w:rsid w:val="00E57832"/>
    <w:rsid w:val="00E7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2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E69"/>
  </w:style>
  <w:style w:type="paragraph" w:styleId="Footer">
    <w:name w:val="footer"/>
    <w:basedOn w:val="Normal"/>
    <w:link w:val="FooterChar"/>
    <w:uiPriority w:val="99"/>
    <w:unhideWhenUsed/>
    <w:rsid w:val="00CD2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21</cp:revision>
  <dcterms:created xsi:type="dcterms:W3CDTF">2021-04-04T14:50:00Z</dcterms:created>
  <dcterms:modified xsi:type="dcterms:W3CDTF">2021-10-21T17:17:00Z</dcterms:modified>
</cp:coreProperties>
</file>