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3DA3604F" w:rsidR="00E57832" w:rsidRPr="007965A4" w:rsidRDefault="00084DE7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ADULT</w:t>
      </w:r>
      <w:r w:rsidR="0050007E" w:rsidRPr="007965A4">
        <w:rPr>
          <w:rFonts w:cstheme="minorHAnsi"/>
          <w:b/>
          <w:bCs/>
          <w:sz w:val="24"/>
          <w:szCs w:val="24"/>
        </w:rPr>
        <w:t xml:space="preserve"> EXECUTIVE FUNCTIONING INVENTORY (</w:t>
      </w:r>
      <w:r w:rsidR="00D8205D">
        <w:rPr>
          <w:rFonts w:cstheme="minorHAnsi"/>
          <w:b/>
          <w:bCs/>
          <w:sz w:val="24"/>
          <w:szCs w:val="24"/>
        </w:rPr>
        <w:t>AD</w:t>
      </w:r>
      <w:r w:rsidR="0050007E" w:rsidRPr="007965A4">
        <w:rPr>
          <w:rFonts w:cstheme="minorHAnsi"/>
          <w:b/>
          <w:bCs/>
          <w:sz w:val="24"/>
          <w:szCs w:val="24"/>
        </w:rPr>
        <w:t>EXI)</w:t>
      </w:r>
    </w:p>
    <w:p w14:paraId="5CA1124E" w14:textId="0C4EFE88" w:rsidR="0050007E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SELF-REPORT</w:t>
      </w:r>
      <w:r w:rsidR="00084DE7">
        <w:rPr>
          <w:rFonts w:cstheme="minorHAnsi"/>
          <w:b/>
          <w:bCs/>
          <w:sz w:val="24"/>
          <w:szCs w:val="24"/>
        </w:rPr>
        <w:t xml:space="preserve"> VERSION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7AE79934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</w:t>
      </w:r>
      <w:r w:rsidR="00084DE7">
        <w:rPr>
          <w:rFonts w:cstheme="minorHAnsi"/>
          <w:i/>
          <w:iCs/>
        </w:rPr>
        <w:t>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084DE7">
        <w:rPr>
          <w:rFonts w:cstheme="minorHAnsi"/>
          <w:i/>
          <w:iCs/>
        </w:rPr>
        <w:t xml:space="preserve">Please circle a number to the right of each statement to indicate how well that statement describes how you are as a person. People that </w:t>
      </w:r>
      <w:r w:rsidR="00493C3C">
        <w:rPr>
          <w:rFonts w:cstheme="minorHAnsi"/>
          <w:i/>
          <w:iCs/>
        </w:rPr>
        <w:t>you</w:t>
      </w:r>
      <w:r w:rsidR="00084DE7">
        <w:rPr>
          <w:rFonts w:cstheme="minorHAnsi"/>
          <w:i/>
          <w:iCs/>
        </w:rPr>
        <w:t xml:space="preserve"> know might feel differently about you – we want to know what </w:t>
      </w:r>
      <w:r w:rsidR="00084DE7" w:rsidRPr="00084DE7">
        <w:rPr>
          <w:rFonts w:cstheme="minorHAnsi"/>
          <w:i/>
          <w:iCs/>
          <w:u w:val="single"/>
        </w:rPr>
        <w:t>you</w:t>
      </w:r>
      <w:r w:rsidR="00084DE7">
        <w:rPr>
          <w:rFonts w:cstheme="minorHAnsi"/>
          <w:i/>
          <w:iCs/>
        </w:rPr>
        <w:t xml:space="preserve"> think about yourself</w:t>
      </w:r>
      <w:r w:rsidRPr="007965A4">
        <w:rPr>
          <w:rFonts w:cstheme="minorHAnsi"/>
          <w:i/>
          <w:iCs/>
        </w:rPr>
        <w:t>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C42CEF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>
              <w:rPr>
                <w:rFonts w:cstheme="minorHAnsi"/>
                <w:sz w:val="20"/>
                <w:szCs w:val="20"/>
              </w:rPr>
              <w:t xml:space="preserve"> remembering </w:t>
            </w:r>
            <w:r w:rsidR="00084DE7">
              <w:rPr>
                <w:rFonts w:cstheme="minorHAnsi"/>
                <w:sz w:val="20"/>
                <w:szCs w:val="20"/>
              </w:rPr>
              <w:t>lengthy</w:t>
            </w:r>
            <w:r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1CA4BAE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del w:id="0" w:author="Jessica Alexander" w:date="2021-10-21T12:13:00Z">
              <w:r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>
              <w:rPr>
                <w:rFonts w:cstheme="minorHAnsi"/>
                <w:sz w:val="20"/>
                <w:szCs w:val="20"/>
              </w:rPr>
              <w:t xml:space="preserve">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remembering what I </w:t>
            </w:r>
            <w:r w:rsidR="00084DE7">
              <w:rPr>
                <w:rFonts w:cstheme="minorHAnsi"/>
                <w:sz w:val="20"/>
                <w:szCs w:val="20"/>
              </w:rPr>
              <w:t>am doing</w:t>
            </w:r>
            <w:r>
              <w:rPr>
                <w:rFonts w:cstheme="minorHAnsi"/>
                <w:sz w:val="20"/>
                <w:szCs w:val="20"/>
              </w:rPr>
              <w:t xml:space="preserve">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5D51874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a tendency to do things</w:t>
            </w:r>
            <w:r>
              <w:rPr>
                <w:rFonts w:cstheme="minorHAnsi"/>
                <w:sz w:val="20"/>
                <w:szCs w:val="20"/>
              </w:rPr>
              <w:t xml:space="preserve">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76A3802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del w:id="1" w:author="Jessica Alexander" w:date="2021-10-21T12:13:00Z">
              <w:r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>
              <w:rPr>
                <w:rFonts w:cstheme="minorHAnsi"/>
                <w:sz w:val="20"/>
                <w:szCs w:val="20"/>
              </w:rPr>
              <w:t xml:space="preserve">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stopping myself from doing </w:t>
            </w:r>
            <w:r w:rsidR="00084DE7">
              <w:rPr>
                <w:rFonts w:cstheme="minorHAnsi"/>
                <w:sz w:val="20"/>
                <w:szCs w:val="20"/>
              </w:rPr>
              <w:t xml:space="preserve">something that I like even though someone tells me that it is </w:t>
            </w:r>
            <w:r>
              <w:rPr>
                <w:rFonts w:cstheme="minorHAnsi"/>
                <w:sz w:val="20"/>
                <w:szCs w:val="20"/>
              </w:rPr>
              <w:t>not allowed</w:t>
            </w:r>
            <w:r w:rsidR="00084DE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7977DC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me to do several things, I </w:t>
            </w:r>
            <w:del w:id="2" w:author="Jessica Alexander" w:date="2021-10-21T12:13:00Z">
              <w:r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 w:rsidR="00084DE7">
              <w:rPr>
                <w:rFonts w:cstheme="minorHAnsi"/>
                <w:sz w:val="20"/>
                <w:szCs w:val="20"/>
              </w:rPr>
              <w:t>remember only the first or last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065EFB9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del w:id="3" w:author="Jessica Alexander" w:date="2021-10-21T12:13:00Z">
              <w:r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 w:rsidR="00084DE7">
              <w:rPr>
                <w:rFonts w:cstheme="minorHAnsi"/>
                <w:sz w:val="20"/>
                <w:szCs w:val="20"/>
              </w:rPr>
              <w:t>have difficulty refraining for smiling or laughing 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3C14F23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coming up with a </w:t>
            </w:r>
            <w:r w:rsidR="00084DE7">
              <w:rPr>
                <w:rFonts w:cstheme="minorHAnsi"/>
                <w:sz w:val="20"/>
                <w:szCs w:val="20"/>
              </w:rPr>
              <w:t>different way of solving</w:t>
            </w:r>
            <w:r>
              <w:rPr>
                <w:rFonts w:cstheme="minorHAnsi"/>
                <w:sz w:val="20"/>
                <w:szCs w:val="20"/>
              </w:rPr>
              <w:t xml:space="preserve"> a problem when I get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04E6BC9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</w:t>
            </w:r>
            <w:r w:rsidR="00084DE7">
              <w:rPr>
                <w:rFonts w:cstheme="minorHAnsi"/>
                <w:sz w:val="20"/>
                <w:szCs w:val="20"/>
              </w:rPr>
              <w:t>someone asks me to fetch something</w:t>
            </w:r>
            <w:r>
              <w:rPr>
                <w:rFonts w:cstheme="minorHAnsi"/>
                <w:sz w:val="20"/>
                <w:szCs w:val="20"/>
              </w:rPr>
              <w:t xml:space="preserve">, I </w:t>
            </w:r>
            <w:del w:id="4" w:author="Jessica Alexander" w:date="2021-10-21T12:13:00Z">
              <w:r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>
              <w:rPr>
                <w:rFonts w:cstheme="minorHAnsi"/>
                <w:sz w:val="20"/>
                <w:szCs w:val="20"/>
              </w:rPr>
              <w:t xml:space="preserve">forget what I </w:t>
            </w:r>
            <w:r w:rsidR="00084DE7">
              <w:rPr>
                <w:rFonts w:cstheme="minorHAnsi"/>
                <w:sz w:val="20"/>
                <w:szCs w:val="20"/>
              </w:rPr>
              <w:t>am supposed to fetch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7E1F5E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difficulty planning for an activity</w:t>
            </w:r>
            <w:r>
              <w:rPr>
                <w:rFonts w:cstheme="minorHAnsi"/>
                <w:sz w:val="20"/>
                <w:szCs w:val="20"/>
              </w:rPr>
              <w:t xml:space="preserve"> (e.g., remembering to bring everything necessary </w:t>
            </w:r>
            <w:r w:rsidR="00084DE7">
              <w:rPr>
                <w:rFonts w:cstheme="minorHAnsi"/>
                <w:sz w:val="20"/>
                <w:szCs w:val="20"/>
              </w:rPr>
              <w:t>when going on a trip/to work/to school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22DD42B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del w:id="5" w:author="Jessica Alexander" w:date="2021-10-21T12:13:00Z">
              <w:r w:rsidR="00084DE7"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 w:rsidR="00084DE7">
              <w:rPr>
                <w:rFonts w:cstheme="minorHAnsi"/>
                <w:sz w:val="20"/>
                <w:szCs w:val="20"/>
              </w:rPr>
              <w:t xml:space="preserve">have difficulty stopping an activity that I like </w:t>
            </w:r>
            <w:r>
              <w:rPr>
                <w:rFonts w:cstheme="minorHAnsi"/>
                <w:sz w:val="20"/>
                <w:szCs w:val="20"/>
              </w:rPr>
              <w:t xml:space="preserve">(e.g., I </w:t>
            </w:r>
            <w:r w:rsidR="00084DE7">
              <w:rPr>
                <w:rFonts w:cstheme="minorHAnsi"/>
                <w:sz w:val="20"/>
                <w:szCs w:val="20"/>
              </w:rPr>
              <w:t>watch TV or sit in front of the computer in the evening even though it is time to go to bed</w:t>
            </w:r>
            <w:r w:rsidR="00413BB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1D56701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del w:id="6" w:author="Jessica Alexander" w:date="2021-10-21T12:14:00Z">
              <w:r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>
              <w:rPr>
                <w:rFonts w:cstheme="minorHAnsi"/>
                <w:sz w:val="20"/>
                <w:szCs w:val="20"/>
              </w:rPr>
              <w:t xml:space="preserve">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understanding </w:t>
            </w:r>
            <w:r w:rsidR="00084DE7">
              <w:rPr>
                <w:rFonts w:cstheme="minorHAnsi"/>
                <w:sz w:val="20"/>
                <w:szCs w:val="20"/>
              </w:rPr>
              <w:t xml:space="preserve">verbal </w:t>
            </w:r>
            <w:r>
              <w:rPr>
                <w:rFonts w:cstheme="minorHAnsi"/>
                <w:sz w:val="20"/>
                <w:szCs w:val="20"/>
              </w:rPr>
              <w:t xml:space="preserve">instructions unless I am </w:t>
            </w:r>
            <w:r w:rsidR="00084DE7">
              <w:rPr>
                <w:rFonts w:cstheme="minorHAnsi"/>
                <w:sz w:val="20"/>
                <w:szCs w:val="20"/>
              </w:rPr>
              <w:t xml:space="preserve">also </w:t>
            </w:r>
            <w:r>
              <w:rPr>
                <w:rFonts w:cstheme="minorHAnsi"/>
                <w:sz w:val="20"/>
                <w:szCs w:val="20"/>
              </w:rPr>
              <w:t xml:space="preserve">shown </w:t>
            </w:r>
            <w:r w:rsidRPr="00084DE7">
              <w:rPr>
                <w:rFonts w:cstheme="minorHAnsi"/>
                <w:sz w:val="20"/>
                <w:szCs w:val="20"/>
                <w:u w:val="single"/>
              </w:rPr>
              <w:t>how</w:t>
            </w:r>
            <w:r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230AC34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084DE7">
              <w:rPr>
                <w:rFonts w:cstheme="minorHAnsi"/>
                <w:sz w:val="20"/>
                <w:szCs w:val="20"/>
              </w:rPr>
              <w:t>difficulties with tasks or activities that involve several steps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30A61D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difficulty thinking ahead or learning from experience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18168F2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People that I meet </w:t>
            </w:r>
            <w:del w:id="7" w:author="Jessica Alexander" w:date="2021-10-21T12:14:00Z">
              <w:r w:rsidDel="005936EF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>
              <w:rPr>
                <w:rFonts w:cstheme="minorHAnsi"/>
                <w:sz w:val="20"/>
                <w:szCs w:val="20"/>
              </w:rPr>
              <w:t xml:space="preserve">seem to think that I am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 w:rsidR="00084DE7">
              <w:rPr>
                <w:rFonts w:cstheme="minorHAnsi"/>
                <w:sz w:val="20"/>
                <w:szCs w:val="20"/>
              </w:rPr>
              <w:t>er</w:t>
            </w:r>
            <w:r>
              <w:rPr>
                <w:rFonts w:cstheme="minorHAnsi"/>
                <w:sz w:val="20"/>
                <w:szCs w:val="20"/>
              </w:rPr>
              <w:t xml:space="preserve"> compared to </w:t>
            </w:r>
            <w:r w:rsidR="00084DE7">
              <w:rPr>
                <w:rFonts w:cstheme="minorHAnsi"/>
                <w:sz w:val="20"/>
                <w:szCs w:val="20"/>
              </w:rPr>
              <w:t>other people</w:t>
            </w:r>
            <w:r>
              <w:rPr>
                <w:rFonts w:cstheme="minorHAnsi"/>
                <w:sz w:val="20"/>
                <w:szCs w:val="20"/>
              </w:rPr>
              <w:t xml:space="preserve"> my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Alexander">
    <w15:presenceInfo w15:providerId="AD" w15:userId="S::jalexand@fiu.edu::274a83ec-3a6f-41ee-be55-5b592fb95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27719E"/>
    <w:rsid w:val="003C4920"/>
    <w:rsid w:val="00413BB4"/>
    <w:rsid w:val="00493C3C"/>
    <w:rsid w:val="0050007E"/>
    <w:rsid w:val="005936EF"/>
    <w:rsid w:val="00651CAA"/>
    <w:rsid w:val="007965A4"/>
    <w:rsid w:val="00A16556"/>
    <w:rsid w:val="00B0280F"/>
    <w:rsid w:val="00D8205D"/>
    <w:rsid w:val="00DB48E9"/>
    <w:rsid w:val="00DE70AE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16</cp:revision>
  <dcterms:created xsi:type="dcterms:W3CDTF">2021-04-04T14:50:00Z</dcterms:created>
  <dcterms:modified xsi:type="dcterms:W3CDTF">2021-10-21T17:14:00Z</dcterms:modified>
</cp:coreProperties>
</file>