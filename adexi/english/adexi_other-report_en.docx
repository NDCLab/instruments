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8E46" w14:textId="66133F19" w:rsidR="00E57832" w:rsidRPr="007965A4" w:rsidRDefault="00084DE7" w:rsidP="0050007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ADULT</w:t>
      </w:r>
      <w:r w:rsidR="0050007E" w:rsidRPr="007965A4">
        <w:rPr>
          <w:rFonts w:cstheme="minorHAnsi"/>
          <w:b/>
          <w:bCs/>
          <w:sz w:val="24"/>
          <w:szCs w:val="24"/>
        </w:rPr>
        <w:t xml:space="preserve"> EXECUTIVE FUNCTIONING INVENTORY (</w:t>
      </w:r>
      <w:r w:rsidR="00D1054B">
        <w:rPr>
          <w:rFonts w:cstheme="minorHAnsi"/>
          <w:b/>
          <w:bCs/>
          <w:sz w:val="24"/>
          <w:szCs w:val="24"/>
        </w:rPr>
        <w:t>AD</w:t>
      </w:r>
      <w:r w:rsidR="0050007E" w:rsidRPr="007965A4">
        <w:rPr>
          <w:rFonts w:cstheme="minorHAnsi"/>
          <w:b/>
          <w:bCs/>
          <w:sz w:val="24"/>
          <w:szCs w:val="24"/>
        </w:rPr>
        <w:t>EXI)</w:t>
      </w:r>
    </w:p>
    <w:p w14:paraId="5CA1124E" w14:textId="0980C2C2" w:rsidR="0050007E" w:rsidRPr="007965A4" w:rsidRDefault="00D1054B" w:rsidP="0050007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OTHER</w:t>
      </w:r>
      <w:r w:rsidR="0050007E" w:rsidRPr="007965A4">
        <w:rPr>
          <w:rFonts w:cstheme="minorHAnsi"/>
          <w:b/>
          <w:bCs/>
          <w:sz w:val="24"/>
          <w:szCs w:val="24"/>
        </w:rPr>
        <w:t>-REPORT</w:t>
      </w:r>
      <w:r w:rsidR="00084DE7">
        <w:rPr>
          <w:rFonts w:cstheme="minorHAnsi"/>
          <w:b/>
          <w:bCs/>
          <w:sz w:val="24"/>
          <w:szCs w:val="24"/>
        </w:rPr>
        <w:t xml:space="preserve"> VERSION</w:t>
      </w:r>
    </w:p>
    <w:p w14:paraId="2692F0D9" w14:textId="6E2E6BFA" w:rsidR="0050007E" w:rsidRPr="007965A4" w:rsidRDefault="0050007E">
      <w:pPr>
        <w:rPr>
          <w:rFonts w:cstheme="minorHAnsi"/>
          <w:sz w:val="20"/>
          <w:szCs w:val="20"/>
        </w:rPr>
      </w:pPr>
    </w:p>
    <w:p w14:paraId="05F14A0A" w14:textId="70BC0723" w:rsidR="0050007E" w:rsidRPr="007965A4" w:rsidRDefault="0050007E">
      <w:pPr>
        <w:rPr>
          <w:rFonts w:cstheme="minorHAnsi"/>
          <w:i/>
          <w:iCs/>
        </w:rPr>
      </w:pPr>
      <w:r w:rsidRPr="007965A4">
        <w:rPr>
          <w:rFonts w:cstheme="minorHAnsi"/>
          <w:i/>
          <w:iCs/>
        </w:rPr>
        <w:t xml:space="preserve">Below </w:t>
      </w:r>
      <w:r w:rsidR="00084DE7">
        <w:rPr>
          <w:rFonts w:cstheme="minorHAnsi"/>
          <w:i/>
          <w:iCs/>
        </w:rPr>
        <w:t>you will find a number of statements</w:t>
      </w:r>
      <w:r w:rsidRPr="007965A4">
        <w:rPr>
          <w:rFonts w:cstheme="minorHAnsi"/>
          <w:i/>
          <w:iCs/>
        </w:rPr>
        <w:t xml:space="preserve">. </w:t>
      </w:r>
      <w:r w:rsidR="00084DE7">
        <w:rPr>
          <w:rFonts w:cstheme="minorHAnsi"/>
          <w:i/>
          <w:iCs/>
        </w:rPr>
        <w:t xml:space="preserve">Please circle a number to the right of each statement to indicate how well that statement describes </w:t>
      </w:r>
      <w:r w:rsidR="00D1054B">
        <w:rPr>
          <w:rFonts w:cstheme="minorHAnsi"/>
          <w:i/>
          <w:iCs/>
        </w:rPr>
        <w:t>the person you are rating</w:t>
      </w:r>
      <w:r w:rsidR="00084DE7">
        <w:rPr>
          <w:rFonts w:cstheme="minorHAnsi"/>
          <w:i/>
          <w:iCs/>
        </w:rPr>
        <w:t xml:space="preserve">. </w:t>
      </w:r>
      <w:r w:rsidR="00D1054B">
        <w:rPr>
          <w:rFonts w:cstheme="minorHAnsi"/>
          <w:i/>
          <w:iCs/>
        </w:rPr>
        <w:t>The person that you are rating might have a different opinion about him-/herself</w:t>
      </w:r>
      <w:r w:rsidR="00084DE7">
        <w:rPr>
          <w:rFonts w:cstheme="minorHAnsi"/>
          <w:i/>
          <w:iCs/>
        </w:rPr>
        <w:t xml:space="preserve"> – we want to know what </w:t>
      </w:r>
      <w:r w:rsidR="00084DE7" w:rsidRPr="00084DE7">
        <w:rPr>
          <w:rFonts w:cstheme="minorHAnsi"/>
          <w:i/>
          <w:iCs/>
          <w:u w:val="single"/>
        </w:rPr>
        <w:t>you</w:t>
      </w:r>
      <w:r w:rsidR="00084DE7">
        <w:rPr>
          <w:rFonts w:cstheme="minorHAnsi"/>
          <w:i/>
          <w:iCs/>
        </w:rPr>
        <w:t xml:space="preserve"> thin</w:t>
      </w:r>
      <w:r w:rsidR="00D1054B">
        <w:rPr>
          <w:rFonts w:cstheme="minorHAnsi"/>
          <w:i/>
          <w:iCs/>
        </w:rPr>
        <w:t>k</w:t>
      </w:r>
      <w:r w:rsidRPr="007965A4">
        <w:rPr>
          <w:rFonts w:cstheme="minorHAnsi"/>
          <w:i/>
          <w:iCs/>
        </w:rPr>
        <w:t>. Try to answer as honestly as possible.</w:t>
      </w:r>
    </w:p>
    <w:p w14:paraId="68C79134" w14:textId="4B1A5B8B" w:rsidR="0050007E" w:rsidRPr="007965A4" w:rsidRDefault="0050007E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007E" w:rsidRPr="007965A4" w14:paraId="6BD962D9" w14:textId="77777777" w:rsidTr="007965A4">
        <w:trPr>
          <w:trHeight w:val="72"/>
        </w:trPr>
        <w:tc>
          <w:tcPr>
            <w:tcW w:w="1870" w:type="dxa"/>
            <w:tcBorders>
              <w:top w:val="single" w:sz="4" w:space="0" w:color="auto"/>
              <w:right w:val="single" w:sz="4" w:space="0" w:color="auto"/>
            </w:tcBorders>
          </w:tcPr>
          <w:p w14:paraId="75B955E9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21C42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6E02D3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6F3484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043E79F5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</w:tr>
      <w:tr w:rsidR="0050007E" w:rsidRPr="007965A4" w14:paraId="19CEE994" w14:textId="77777777" w:rsidTr="007965A4">
        <w:tc>
          <w:tcPr>
            <w:tcW w:w="1870" w:type="dxa"/>
            <w:vAlign w:val="center"/>
          </w:tcPr>
          <w:p w14:paraId="0DB21D8A" w14:textId="246247D3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Definitely</w:t>
            </w:r>
            <w:r w:rsidRPr="007965A4">
              <w:rPr>
                <w:rFonts w:cstheme="minorHAnsi"/>
                <w:sz w:val="20"/>
                <w:szCs w:val="20"/>
              </w:rPr>
              <w:br/>
              <w:t>not true</w:t>
            </w:r>
            <w:r w:rsidRPr="007965A4">
              <w:rPr>
                <w:rFonts w:cstheme="minorHAnsi"/>
                <w:sz w:val="20"/>
                <w:szCs w:val="20"/>
              </w:rPr>
              <w:br/>
              <w:t>1</w:t>
            </w:r>
          </w:p>
        </w:tc>
        <w:tc>
          <w:tcPr>
            <w:tcW w:w="1870" w:type="dxa"/>
            <w:vAlign w:val="center"/>
          </w:tcPr>
          <w:p w14:paraId="0523F09B" w14:textId="647BD5A9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Not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2</w:t>
            </w:r>
          </w:p>
        </w:tc>
        <w:tc>
          <w:tcPr>
            <w:tcW w:w="1870" w:type="dxa"/>
            <w:vAlign w:val="center"/>
          </w:tcPr>
          <w:p w14:paraId="4ED229FF" w14:textId="2A190742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Partially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3</w:t>
            </w:r>
          </w:p>
        </w:tc>
        <w:tc>
          <w:tcPr>
            <w:tcW w:w="1870" w:type="dxa"/>
            <w:vAlign w:val="center"/>
          </w:tcPr>
          <w:p w14:paraId="6FA2049C" w14:textId="18036CF0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</w:r>
            <w:r w:rsidRPr="007965A4">
              <w:rPr>
                <w:rFonts w:cstheme="minorHAnsi"/>
                <w:sz w:val="20"/>
                <w:szCs w:val="20"/>
              </w:rPr>
              <w:br/>
              <w:t>4</w:t>
            </w:r>
          </w:p>
        </w:tc>
        <w:tc>
          <w:tcPr>
            <w:tcW w:w="1870" w:type="dxa"/>
            <w:vAlign w:val="center"/>
          </w:tcPr>
          <w:p w14:paraId="3597C0DF" w14:textId="7E92807A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Definitely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5</w:t>
            </w:r>
          </w:p>
        </w:tc>
      </w:tr>
      <w:tr w:rsidR="0050007E" w:rsidRPr="007965A4" w14:paraId="20BC6951" w14:textId="77777777" w:rsidTr="007965A4">
        <w:trPr>
          <w:trHeight w:val="72"/>
        </w:trPr>
        <w:tc>
          <w:tcPr>
            <w:tcW w:w="1870" w:type="dxa"/>
            <w:tcBorders>
              <w:bottom w:val="single" w:sz="4" w:space="0" w:color="auto"/>
              <w:right w:val="single" w:sz="4" w:space="0" w:color="auto"/>
            </w:tcBorders>
          </w:tcPr>
          <w:p w14:paraId="31E39FF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BDD7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9A0E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C05D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</w:tcBorders>
          </w:tcPr>
          <w:p w14:paraId="7E5868E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</w:tr>
    </w:tbl>
    <w:p w14:paraId="4D36D3AA" w14:textId="3F132A1C" w:rsidR="0050007E" w:rsidRDefault="0050007E">
      <w:pPr>
        <w:rPr>
          <w:rFonts w:cstheme="minorHAnsi"/>
          <w:sz w:val="20"/>
          <w:szCs w:val="20"/>
        </w:rPr>
      </w:pPr>
    </w:p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535"/>
        <w:gridCol w:w="6984"/>
        <w:gridCol w:w="360"/>
        <w:gridCol w:w="360"/>
        <w:gridCol w:w="360"/>
        <w:gridCol w:w="360"/>
        <w:gridCol w:w="360"/>
      </w:tblGrid>
      <w:tr w:rsidR="0027719E" w14:paraId="29FA5E42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02400159" w14:textId="409B5BC6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C8065E8" w14:textId="1B66B26D" w:rsidR="007965A4" w:rsidRDefault="00D105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27719E">
              <w:rPr>
                <w:rFonts w:cstheme="minorHAnsi"/>
                <w:sz w:val="20"/>
                <w:szCs w:val="20"/>
              </w:rPr>
              <w:t xml:space="preserve"> </w:t>
            </w:r>
            <w:r w:rsidR="00651CAA">
              <w:rPr>
                <w:rFonts w:cstheme="minorHAnsi"/>
                <w:sz w:val="20"/>
                <w:szCs w:val="20"/>
              </w:rPr>
              <w:t>difficulty</w:t>
            </w:r>
            <w:r w:rsidR="0027719E">
              <w:rPr>
                <w:rFonts w:cstheme="minorHAnsi"/>
                <w:sz w:val="20"/>
                <w:szCs w:val="20"/>
              </w:rPr>
              <w:t xml:space="preserve"> remembering </w:t>
            </w:r>
            <w:r w:rsidR="00084DE7">
              <w:rPr>
                <w:rFonts w:cstheme="minorHAnsi"/>
                <w:sz w:val="20"/>
                <w:szCs w:val="20"/>
              </w:rPr>
              <w:t>lengthy</w:t>
            </w:r>
            <w:r w:rsidR="0027719E">
              <w:rPr>
                <w:rFonts w:cstheme="minorHAnsi"/>
                <w:sz w:val="20"/>
                <w:szCs w:val="20"/>
              </w:rPr>
              <w:t xml:space="preserve"> instructions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4D2666E" w14:textId="1AC54A85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B038CA" w14:textId="1DC88212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17F8B61" w14:textId="3032B765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2D497" w14:textId="24B262C7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E728238" w14:textId="6A8431E6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35C34BCE" w14:textId="77777777" w:rsidTr="0027719E">
        <w:tc>
          <w:tcPr>
            <w:tcW w:w="535" w:type="dxa"/>
          </w:tcPr>
          <w:p w14:paraId="04FEE17F" w14:textId="143E486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6984" w:type="dxa"/>
          </w:tcPr>
          <w:p w14:paraId="411D7E9B" w14:textId="01B154FE" w:rsidR="00097044" w:rsidRDefault="00D1054B" w:rsidP="00097044">
            <w:pPr>
              <w:rPr>
                <w:rFonts w:cstheme="minorHAnsi"/>
                <w:sz w:val="20"/>
                <w:szCs w:val="20"/>
              </w:rPr>
            </w:pPr>
            <w:del w:id="0" w:author="Jessica Alexander" w:date="2021-10-21T12:10:00Z">
              <w:r w:rsidDel="007E51C8">
                <w:rPr>
                  <w:rFonts w:cstheme="minorHAnsi"/>
                  <w:sz w:val="20"/>
                  <w:szCs w:val="20"/>
                </w:rPr>
                <w:delText>S</w:delText>
              </w:r>
              <w:r w:rsidR="00097044" w:rsidDel="007E51C8">
                <w:rPr>
                  <w:rFonts w:cstheme="minorHAnsi"/>
                  <w:sz w:val="20"/>
                  <w:szCs w:val="20"/>
                </w:rPr>
                <w:delText xml:space="preserve">ometimes </w:delText>
              </w:r>
              <w:r w:rsidDel="007E51C8">
                <w:rPr>
                  <w:rFonts w:cstheme="minorHAnsi"/>
                  <w:sz w:val="20"/>
                  <w:szCs w:val="20"/>
                </w:rPr>
                <w:delText>has</w:delText>
              </w:r>
            </w:del>
            <w:ins w:id="1" w:author="Jessica Alexander" w:date="2021-10-21T12:10:00Z">
              <w:r w:rsidR="007E51C8">
                <w:rPr>
                  <w:rFonts w:cstheme="minorHAnsi"/>
                  <w:sz w:val="20"/>
                  <w:szCs w:val="20"/>
                </w:rPr>
                <w:t>Has</w:t>
              </w:r>
            </w:ins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 w:rsidR="00097044">
              <w:rPr>
                <w:rFonts w:cstheme="minorHAnsi"/>
                <w:sz w:val="20"/>
                <w:szCs w:val="20"/>
              </w:rPr>
              <w:t xml:space="preserve">remembering what </w:t>
            </w:r>
            <w:r>
              <w:rPr>
                <w:rFonts w:cstheme="minorHAnsi"/>
                <w:sz w:val="20"/>
                <w:szCs w:val="20"/>
              </w:rPr>
              <w:t>he/she is</w:t>
            </w:r>
            <w:r w:rsidR="00084DE7">
              <w:rPr>
                <w:rFonts w:cstheme="minorHAnsi"/>
                <w:sz w:val="20"/>
                <w:szCs w:val="20"/>
              </w:rPr>
              <w:t xml:space="preserve"> doing</w:t>
            </w:r>
            <w:r w:rsidR="00097044">
              <w:rPr>
                <w:rFonts w:cstheme="minorHAnsi"/>
                <w:sz w:val="20"/>
                <w:szCs w:val="20"/>
              </w:rPr>
              <w:t xml:space="preserve"> in the middle of an activity</w:t>
            </w:r>
          </w:p>
        </w:tc>
        <w:tc>
          <w:tcPr>
            <w:tcW w:w="360" w:type="dxa"/>
          </w:tcPr>
          <w:p w14:paraId="238EE65D" w14:textId="74CBE07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3C284066" w14:textId="4C705A4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6F3B4EE3" w14:textId="0D433BA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514E3F64" w14:textId="6754D09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41E2D2F1" w14:textId="3BD3C11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7D7E741A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03FF907" w14:textId="039A56C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1413731" w14:textId="21149F17" w:rsidR="00097044" w:rsidRDefault="00D1054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084DE7">
              <w:rPr>
                <w:rFonts w:cstheme="minorHAnsi"/>
                <w:sz w:val="20"/>
                <w:szCs w:val="20"/>
              </w:rPr>
              <w:t xml:space="preserve"> a tendency to do things</w:t>
            </w:r>
            <w:r w:rsidR="00097044">
              <w:rPr>
                <w:rFonts w:cstheme="minorHAnsi"/>
                <w:sz w:val="20"/>
                <w:szCs w:val="20"/>
              </w:rPr>
              <w:t xml:space="preserve"> without first thinking about what could happen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DEF2EBD" w14:textId="0EDBB61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BE0DDA0" w14:textId="1DE4AB9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CA34294" w14:textId="68971AD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E3E008F" w14:textId="07ED8E4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BA82ACA" w14:textId="3F785AB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68BDC68" w14:textId="77777777" w:rsidTr="0027719E">
        <w:tc>
          <w:tcPr>
            <w:tcW w:w="535" w:type="dxa"/>
          </w:tcPr>
          <w:p w14:paraId="64E8C05D" w14:textId="7EDA74E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</w:t>
            </w:r>
          </w:p>
        </w:tc>
        <w:tc>
          <w:tcPr>
            <w:tcW w:w="6984" w:type="dxa"/>
          </w:tcPr>
          <w:p w14:paraId="50289144" w14:textId="30C15556" w:rsidR="00097044" w:rsidRDefault="00D1054B" w:rsidP="00097044">
            <w:pPr>
              <w:rPr>
                <w:rFonts w:cstheme="minorHAnsi"/>
                <w:sz w:val="20"/>
                <w:szCs w:val="20"/>
              </w:rPr>
            </w:pPr>
            <w:del w:id="2" w:author="Jessica Alexander" w:date="2021-10-21T12:11:00Z">
              <w:r w:rsidDel="007E51C8">
                <w:rPr>
                  <w:rFonts w:cstheme="minorHAnsi"/>
                  <w:sz w:val="20"/>
                  <w:szCs w:val="20"/>
                </w:rPr>
                <w:delText>S</w:delText>
              </w:r>
              <w:r w:rsidR="00097044" w:rsidDel="007E51C8">
                <w:rPr>
                  <w:rFonts w:cstheme="minorHAnsi"/>
                  <w:sz w:val="20"/>
                  <w:szCs w:val="20"/>
                </w:rPr>
                <w:delText xml:space="preserve">ometimes </w:delText>
              </w:r>
              <w:r w:rsidDel="007E51C8">
                <w:rPr>
                  <w:rFonts w:cstheme="minorHAnsi"/>
                  <w:sz w:val="20"/>
                  <w:szCs w:val="20"/>
                </w:rPr>
                <w:delText>has</w:delText>
              </w:r>
            </w:del>
            <w:ins w:id="3" w:author="Jessica Alexander" w:date="2021-10-21T12:11:00Z">
              <w:r w:rsidR="007E51C8">
                <w:rPr>
                  <w:rFonts w:cstheme="minorHAnsi"/>
                  <w:sz w:val="20"/>
                  <w:szCs w:val="20"/>
                </w:rPr>
                <w:t>Has</w:t>
              </w:r>
            </w:ins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 w:rsidR="00097044">
              <w:rPr>
                <w:rFonts w:cstheme="minorHAnsi"/>
                <w:sz w:val="20"/>
                <w:szCs w:val="20"/>
              </w:rPr>
              <w:t xml:space="preserve">stopping </w:t>
            </w:r>
            <w:r>
              <w:rPr>
                <w:rFonts w:cstheme="minorHAnsi"/>
                <w:sz w:val="20"/>
                <w:szCs w:val="20"/>
              </w:rPr>
              <w:t>him-/herself</w:t>
            </w:r>
            <w:r w:rsidR="00097044">
              <w:rPr>
                <w:rFonts w:cstheme="minorHAnsi"/>
                <w:sz w:val="20"/>
                <w:szCs w:val="20"/>
              </w:rPr>
              <w:t xml:space="preserve"> from doing </w:t>
            </w:r>
            <w:r w:rsidR="00084DE7">
              <w:rPr>
                <w:rFonts w:cstheme="minorHAnsi"/>
                <w:sz w:val="20"/>
                <w:szCs w:val="20"/>
              </w:rPr>
              <w:t xml:space="preserve">something that </w:t>
            </w:r>
            <w:r>
              <w:rPr>
                <w:rFonts w:cstheme="minorHAnsi"/>
                <w:sz w:val="20"/>
                <w:szCs w:val="20"/>
              </w:rPr>
              <w:t>he/she</w:t>
            </w:r>
            <w:r w:rsidR="00084DE7">
              <w:rPr>
                <w:rFonts w:cstheme="minorHAnsi"/>
                <w:sz w:val="20"/>
                <w:szCs w:val="20"/>
              </w:rPr>
              <w:t xml:space="preserve"> like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="00084DE7">
              <w:rPr>
                <w:rFonts w:cstheme="minorHAnsi"/>
                <w:sz w:val="20"/>
                <w:szCs w:val="20"/>
              </w:rPr>
              <w:t xml:space="preserve"> even though someone </w:t>
            </w:r>
            <w:r>
              <w:rPr>
                <w:rFonts w:cstheme="minorHAnsi"/>
                <w:sz w:val="20"/>
                <w:szCs w:val="20"/>
              </w:rPr>
              <w:t>says</w:t>
            </w:r>
            <w:r w:rsidR="00084DE7">
              <w:rPr>
                <w:rFonts w:cstheme="minorHAnsi"/>
                <w:sz w:val="20"/>
                <w:szCs w:val="20"/>
              </w:rPr>
              <w:t xml:space="preserve"> that it is </w:t>
            </w:r>
            <w:r w:rsidR="00097044">
              <w:rPr>
                <w:rFonts w:cstheme="minorHAnsi"/>
                <w:sz w:val="20"/>
                <w:szCs w:val="20"/>
              </w:rPr>
              <w:t>not allowed</w:t>
            </w:r>
          </w:p>
        </w:tc>
        <w:tc>
          <w:tcPr>
            <w:tcW w:w="360" w:type="dxa"/>
          </w:tcPr>
          <w:p w14:paraId="3F59C39B" w14:textId="2B26001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71B1EC58" w14:textId="6BDD4F8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51C4E068" w14:textId="24411FE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08E1DA1D" w14:textId="717282F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5B794654" w14:textId="51171C9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2109AB07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C1E5D1D" w14:textId="16859CF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73E7021D" w14:textId="03F3A1D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When someone asks </w:t>
            </w:r>
            <w:r w:rsidR="00D1054B">
              <w:rPr>
                <w:rFonts w:cstheme="minorHAnsi"/>
                <w:sz w:val="20"/>
                <w:szCs w:val="20"/>
              </w:rPr>
              <w:t>him/her</w:t>
            </w:r>
            <w:r>
              <w:rPr>
                <w:rFonts w:cstheme="minorHAnsi"/>
                <w:sz w:val="20"/>
                <w:szCs w:val="20"/>
              </w:rPr>
              <w:t xml:space="preserve"> to do several things, </w:t>
            </w:r>
            <w:r w:rsidR="00D1054B">
              <w:rPr>
                <w:rFonts w:cstheme="minorHAnsi"/>
                <w:sz w:val="20"/>
                <w:szCs w:val="20"/>
              </w:rPr>
              <w:t>he/she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del w:id="4" w:author="Jessica Alexander" w:date="2021-10-21T12:12:00Z">
              <w:r w:rsidDel="007E51C8">
                <w:rPr>
                  <w:rFonts w:cstheme="minorHAnsi"/>
                  <w:sz w:val="20"/>
                  <w:szCs w:val="20"/>
                </w:rPr>
                <w:delText xml:space="preserve">sometimes </w:delText>
              </w:r>
            </w:del>
            <w:r w:rsidR="00084DE7">
              <w:rPr>
                <w:rFonts w:cstheme="minorHAnsi"/>
                <w:sz w:val="20"/>
                <w:szCs w:val="20"/>
              </w:rPr>
              <w:t>remember</w:t>
            </w:r>
            <w:r w:rsidR="00D1054B">
              <w:rPr>
                <w:rFonts w:cstheme="minorHAnsi"/>
                <w:sz w:val="20"/>
                <w:szCs w:val="20"/>
              </w:rPr>
              <w:t>s</w:t>
            </w:r>
            <w:r w:rsidR="00084DE7">
              <w:rPr>
                <w:rFonts w:cstheme="minorHAnsi"/>
                <w:sz w:val="20"/>
                <w:szCs w:val="20"/>
              </w:rPr>
              <w:t xml:space="preserve"> only the first or last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04917E9" w14:textId="58DA049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F270569" w14:textId="3EEE25D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70756B9" w14:textId="512D6F0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6EDA7" w14:textId="570A6BC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C27E1AD" w14:textId="45D5057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7BDE2622" w14:textId="77777777" w:rsidTr="0027719E">
        <w:tc>
          <w:tcPr>
            <w:tcW w:w="535" w:type="dxa"/>
          </w:tcPr>
          <w:p w14:paraId="4AD659F9" w14:textId="5BA798C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</w:t>
            </w:r>
          </w:p>
        </w:tc>
        <w:tc>
          <w:tcPr>
            <w:tcW w:w="6984" w:type="dxa"/>
          </w:tcPr>
          <w:p w14:paraId="1C467735" w14:textId="66051004" w:rsidR="00097044" w:rsidRDefault="00D1054B" w:rsidP="00097044">
            <w:pPr>
              <w:rPr>
                <w:rFonts w:cstheme="minorHAnsi"/>
                <w:sz w:val="20"/>
                <w:szCs w:val="20"/>
              </w:rPr>
            </w:pPr>
            <w:del w:id="5" w:author="Jessica Alexander" w:date="2021-10-21T12:12:00Z">
              <w:r w:rsidDel="007E51C8">
                <w:rPr>
                  <w:rFonts w:cstheme="minorHAnsi"/>
                  <w:sz w:val="20"/>
                  <w:szCs w:val="20"/>
                </w:rPr>
                <w:delText>S</w:delText>
              </w:r>
              <w:r w:rsidR="00097044" w:rsidDel="007E51C8">
                <w:rPr>
                  <w:rFonts w:cstheme="minorHAnsi"/>
                  <w:sz w:val="20"/>
                  <w:szCs w:val="20"/>
                </w:rPr>
                <w:delText xml:space="preserve">ometimes </w:delText>
              </w:r>
              <w:r w:rsidDel="007E51C8">
                <w:rPr>
                  <w:rFonts w:cstheme="minorHAnsi"/>
                  <w:sz w:val="20"/>
                  <w:szCs w:val="20"/>
                </w:rPr>
                <w:delText>has</w:delText>
              </w:r>
            </w:del>
            <w:ins w:id="6" w:author="Jessica Alexander" w:date="2021-10-21T12:12:00Z">
              <w:r w:rsidR="007E51C8">
                <w:rPr>
                  <w:rFonts w:cstheme="minorHAnsi"/>
                  <w:sz w:val="20"/>
                  <w:szCs w:val="20"/>
                </w:rPr>
                <w:t>Has</w:t>
              </w:r>
            </w:ins>
            <w:r w:rsidR="00084DE7">
              <w:rPr>
                <w:rFonts w:cstheme="minorHAnsi"/>
                <w:sz w:val="20"/>
                <w:szCs w:val="20"/>
              </w:rPr>
              <w:t xml:space="preserve"> difficulty refraining for smiling or laughing in situations where it is inappropriate</w:t>
            </w:r>
          </w:p>
        </w:tc>
        <w:tc>
          <w:tcPr>
            <w:tcW w:w="360" w:type="dxa"/>
          </w:tcPr>
          <w:p w14:paraId="5657E63F" w14:textId="00B47A6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0528EF5C" w14:textId="26C82B0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E734230" w14:textId="68271D6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6BEF3E4" w14:textId="3F9ECC4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169F6479" w14:textId="4A0F53E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3F872048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66817C6F" w14:textId="479DF94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108FACCE" w14:textId="0F898818" w:rsidR="00097044" w:rsidRDefault="00D1054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 w:rsidR="00097044">
              <w:rPr>
                <w:rFonts w:cstheme="minorHAnsi"/>
                <w:sz w:val="20"/>
                <w:szCs w:val="20"/>
              </w:rPr>
              <w:t xml:space="preserve">coming up with a </w:t>
            </w:r>
            <w:r w:rsidR="00084DE7">
              <w:rPr>
                <w:rFonts w:cstheme="minorHAnsi"/>
                <w:sz w:val="20"/>
                <w:szCs w:val="20"/>
              </w:rPr>
              <w:t>different way of solving</w:t>
            </w:r>
            <w:r w:rsidR="00097044">
              <w:rPr>
                <w:rFonts w:cstheme="minorHAnsi"/>
                <w:sz w:val="20"/>
                <w:szCs w:val="20"/>
              </w:rPr>
              <w:t xml:space="preserve"> a problem when </w:t>
            </w:r>
            <w:r>
              <w:rPr>
                <w:rFonts w:cstheme="minorHAnsi"/>
                <w:sz w:val="20"/>
                <w:szCs w:val="20"/>
              </w:rPr>
              <w:t>he/she</w:t>
            </w:r>
            <w:r w:rsidR="00097044">
              <w:rPr>
                <w:rFonts w:cstheme="minorHAnsi"/>
                <w:sz w:val="20"/>
                <w:szCs w:val="20"/>
              </w:rPr>
              <w:t xml:space="preserve"> get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="00097044">
              <w:rPr>
                <w:rFonts w:cstheme="minorHAnsi"/>
                <w:sz w:val="20"/>
                <w:szCs w:val="20"/>
              </w:rPr>
              <w:t xml:space="preserve"> stuck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2E525B0" w14:textId="24D6D61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E3BC62" w14:textId="60DFD95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ABEE7B9" w14:textId="06A1C62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CC822B" w14:textId="073BC76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8AA7CEA" w14:textId="1B5E3A6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38145FE" w14:textId="77777777" w:rsidTr="0027719E">
        <w:tc>
          <w:tcPr>
            <w:tcW w:w="535" w:type="dxa"/>
          </w:tcPr>
          <w:p w14:paraId="01F15878" w14:textId="12717FA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</w:t>
            </w:r>
          </w:p>
        </w:tc>
        <w:tc>
          <w:tcPr>
            <w:tcW w:w="6984" w:type="dxa"/>
          </w:tcPr>
          <w:p w14:paraId="22DBB5F2" w14:textId="6B446648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When </w:t>
            </w:r>
            <w:r w:rsidR="00D1054B">
              <w:rPr>
                <w:rFonts w:cstheme="minorHAnsi"/>
                <w:sz w:val="20"/>
                <w:szCs w:val="20"/>
              </w:rPr>
              <w:t>asked</w:t>
            </w:r>
            <w:r w:rsidR="00084DE7">
              <w:rPr>
                <w:rFonts w:cstheme="minorHAnsi"/>
                <w:sz w:val="20"/>
                <w:szCs w:val="20"/>
              </w:rPr>
              <w:t xml:space="preserve"> to fetch something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="00D1054B">
              <w:rPr>
                <w:rFonts w:cstheme="minorHAnsi"/>
                <w:sz w:val="20"/>
                <w:szCs w:val="20"/>
              </w:rPr>
              <w:t>he/she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del w:id="7" w:author="Jessica Alexander" w:date="2021-10-21T12:12:00Z">
              <w:r w:rsidDel="007E51C8">
                <w:rPr>
                  <w:rFonts w:cstheme="minorHAnsi"/>
                  <w:sz w:val="20"/>
                  <w:szCs w:val="20"/>
                </w:rPr>
                <w:delText xml:space="preserve">sometimes </w:delText>
              </w:r>
            </w:del>
            <w:r>
              <w:rPr>
                <w:rFonts w:cstheme="minorHAnsi"/>
                <w:sz w:val="20"/>
                <w:szCs w:val="20"/>
              </w:rPr>
              <w:t>forget</w:t>
            </w:r>
            <w:r w:rsidR="00D1054B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what </w:t>
            </w:r>
            <w:r w:rsidR="00D1054B">
              <w:rPr>
                <w:rFonts w:cstheme="minorHAnsi"/>
                <w:sz w:val="20"/>
                <w:szCs w:val="20"/>
              </w:rPr>
              <w:t>he/she was</w:t>
            </w:r>
            <w:r w:rsidR="00084DE7">
              <w:rPr>
                <w:rFonts w:cstheme="minorHAnsi"/>
                <w:sz w:val="20"/>
                <w:szCs w:val="20"/>
              </w:rPr>
              <w:t xml:space="preserve"> supposed to fetch</w:t>
            </w:r>
          </w:p>
        </w:tc>
        <w:tc>
          <w:tcPr>
            <w:tcW w:w="360" w:type="dxa"/>
          </w:tcPr>
          <w:p w14:paraId="61DFC58A" w14:textId="705419A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60AA364E" w14:textId="656A391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7CF23788" w14:textId="371E3F7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3495D81" w14:textId="1E76877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60951CDD" w14:textId="443786A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D608A26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F2F895E" w14:textId="321E1B4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3DB5D68E" w14:textId="4569E258" w:rsidR="00097044" w:rsidRDefault="00D1054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084DE7">
              <w:rPr>
                <w:rFonts w:cstheme="minorHAnsi"/>
                <w:sz w:val="20"/>
                <w:szCs w:val="20"/>
              </w:rPr>
              <w:t xml:space="preserve"> difficulty planning for an activity</w:t>
            </w:r>
            <w:r w:rsidR="00097044">
              <w:rPr>
                <w:rFonts w:cstheme="minorHAnsi"/>
                <w:sz w:val="20"/>
                <w:szCs w:val="20"/>
              </w:rPr>
              <w:t xml:space="preserve"> (e.g., remembering to bring everything necessary </w:t>
            </w:r>
            <w:r w:rsidR="00084DE7">
              <w:rPr>
                <w:rFonts w:cstheme="minorHAnsi"/>
                <w:sz w:val="20"/>
                <w:szCs w:val="20"/>
              </w:rPr>
              <w:t>when going on a trip/to work/to school</w:t>
            </w:r>
            <w:r w:rsidR="00097044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3F4E5A6" w14:textId="79CD25D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ABF89" w14:textId="4E31EA0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E32C761" w14:textId="6BEC9DB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D17C190" w14:textId="6F6B104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3696550" w14:textId="795D5B5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04094525" w14:textId="77777777" w:rsidTr="0027719E">
        <w:tc>
          <w:tcPr>
            <w:tcW w:w="535" w:type="dxa"/>
          </w:tcPr>
          <w:p w14:paraId="2D9D12A3" w14:textId="597069F8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10.</w:t>
            </w:r>
          </w:p>
        </w:tc>
        <w:tc>
          <w:tcPr>
            <w:tcW w:w="6984" w:type="dxa"/>
          </w:tcPr>
          <w:p w14:paraId="7DE0CEBA" w14:textId="639CEA12" w:rsidR="00097044" w:rsidRDefault="00D1054B" w:rsidP="00097044">
            <w:pPr>
              <w:rPr>
                <w:rFonts w:cstheme="minorHAnsi"/>
                <w:sz w:val="20"/>
                <w:szCs w:val="20"/>
              </w:rPr>
            </w:pPr>
            <w:del w:id="8" w:author="Jessica Alexander" w:date="2021-10-21T12:12:00Z">
              <w:r w:rsidDel="007E51C8">
                <w:rPr>
                  <w:rFonts w:cstheme="minorHAnsi"/>
                  <w:sz w:val="20"/>
                  <w:szCs w:val="20"/>
                </w:rPr>
                <w:delText>S</w:delText>
              </w:r>
              <w:r w:rsidR="00084DE7" w:rsidDel="007E51C8">
                <w:rPr>
                  <w:rFonts w:cstheme="minorHAnsi"/>
                  <w:sz w:val="20"/>
                  <w:szCs w:val="20"/>
                </w:rPr>
                <w:delText xml:space="preserve">ometimes </w:delText>
              </w:r>
              <w:r w:rsidDel="007E51C8">
                <w:rPr>
                  <w:rFonts w:cstheme="minorHAnsi"/>
                  <w:sz w:val="20"/>
                  <w:szCs w:val="20"/>
                </w:rPr>
                <w:delText>has</w:delText>
              </w:r>
            </w:del>
            <w:ins w:id="9" w:author="Jessica Alexander" w:date="2021-10-21T12:12:00Z">
              <w:r w:rsidR="007E51C8">
                <w:rPr>
                  <w:rFonts w:cstheme="minorHAnsi"/>
                  <w:sz w:val="20"/>
                  <w:szCs w:val="20"/>
                </w:rPr>
                <w:t>Has</w:t>
              </w:r>
            </w:ins>
            <w:r w:rsidR="00084DE7">
              <w:rPr>
                <w:rFonts w:cstheme="minorHAnsi"/>
                <w:sz w:val="20"/>
                <w:szCs w:val="20"/>
              </w:rPr>
              <w:t xml:space="preserve"> difficulty stopping an activity that </w:t>
            </w:r>
            <w:r>
              <w:rPr>
                <w:rFonts w:cstheme="minorHAnsi"/>
                <w:sz w:val="20"/>
                <w:szCs w:val="20"/>
              </w:rPr>
              <w:t>he/she</w:t>
            </w:r>
            <w:r w:rsidR="00084DE7">
              <w:rPr>
                <w:rFonts w:cstheme="minorHAnsi"/>
                <w:sz w:val="20"/>
                <w:szCs w:val="20"/>
              </w:rPr>
              <w:t xml:space="preserve"> like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="00084DE7">
              <w:rPr>
                <w:rFonts w:cstheme="minorHAnsi"/>
                <w:sz w:val="20"/>
                <w:szCs w:val="20"/>
              </w:rPr>
              <w:t xml:space="preserve"> </w:t>
            </w:r>
            <w:r w:rsidR="00097044">
              <w:rPr>
                <w:rFonts w:cstheme="minorHAnsi"/>
                <w:sz w:val="20"/>
                <w:szCs w:val="20"/>
              </w:rPr>
              <w:t xml:space="preserve">(e.g., </w:t>
            </w:r>
            <w:r w:rsidR="00084DE7">
              <w:rPr>
                <w:rFonts w:cstheme="minorHAnsi"/>
                <w:sz w:val="20"/>
                <w:szCs w:val="20"/>
              </w:rPr>
              <w:t>watch TV or sit in front of the computer in the evening even though it is time to go to bed</w:t>
            </w:r>
            <w:r w:rsidR="00413BB4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360" w:type="dxa"/>
          </w:tcPr>
          <w:p w14:paraId="3467BBC5" w14:textId="0EE8D2B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0A9B3455" w14:textId="14E9836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7F336A74" w14:textId="5D6247E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287F294" w14:textId="1E6E3C9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6471FD24" w14:textId="06166EF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115DC49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B8B7BB6" w14:textId="1BBDCE7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115CA50" w14:textId="0ED420D7" w:rsidR="00097044" w:rsidRDefault="00D1054B" w:rsidP="00097044">
            <w:pPr>
              <w:rPr>
                <w:rFonts w:cstheme="minorHAnsi"/>
                <w:sz w:val="20"/>
                <w:szCs w:val="20"/>
              </w:rPr>
            </w:pPr>
            <w:del w:id="10" w:author="Jessica Alexander" w:date="2021-10-21T12:12:00Z">
              <w:r w:rsidDel="007E51C8">
                <w:rPr>
                  <w:rFonts w:cstheme="minorHAnsi"/>
                  <w:sz w:val="20"/>
                  <w:szCs w:val="20"/>
                </w:rPr>
                <w:delText>S</w:delText>
              </w:r>
              <w:r w:rsidR="00097044" w:rsidDel="007E51C8">
                <w:rPr>
                  <w:rFonts w:cstheme="minorHAnsi"/>
                  <w:sz w:val="20"/>
                  <w:szCs w:val="20"/>
                </w:rPr>
                <w:delText xml:space="preserve">ometimes </w:delText>
              </w:r>
              <w:r w:rsidDel="007E51C8">
                <w:rPr>
                  <w:rFonts w:cstheme="minorHAnsi"/>
                  <w:sz w:val="20"/>
                  <w:szCs w:val="20"/>
                </w:rPr>
                <w:delText>has</w:delText>
              </w:r>
            </w:del>
            <w:ins w:id="11" w:author="Jessica Alexander" w:date="2021-10-21T12:12:00Z">
              <w:r w:rsidR="007E51C8">
                <w:rPr>
                  <w:rFonts w:cstheme="minorHAnsi"/>
                  <w:sz w:val="20"/>
                  <w:szCs w:val="20"/>
                </w:rPr>
                <w:t>Has</w:t>
              </w:r>
            </w:ins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 w:rsidR="00097044">
              <w:rPr>
                <w:rFonts w:cstheme="minorHAnsi"/>
                <w:sz w:val="20"/>
                <w:szCs w:val="20"/>
              </w:rPr>
              <w:t xml:space="preserve">understanding </w:t>
            </w:r>
            <w:r w:rsidR="00084DE7">
              <w:rPr>
                <w:rFonts w:cstheme="minorHAnsi"/>
                <w:sz w:val="20"/>
                <w:szCs w:val="20"/>
              </w:rPr>
              <w:t xml:space="preserve">verbal </w:t>
            </w:r>
            <w:r w:rsidR="00097044">
              <w:rPr>
                <w:rFonts w:cstheme="minorHAnsi"/>
                <w:sz w:val="20"/>
                <w:szCs w:val="20"/>
              </w:rPr>
              <w:t xml:space="preserve">instructions unless </w:t>
            </w:r>
            <w:r>
              <w:rPr>
                <w:rFonts w:cstheme="minorHAnsi"/>
                <w:sz w:val="20"/>
                <w:szCs w:val="20"/>
              </w:rPr>
              <w:t>he/she is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084DE7">
              <w:rPr>
                <w:rFonts w:cstheme="minorHAnsi"/>
                <w:sz w:val="20"/>
                <w:szCs w:val="20"/>
              </w:rPr>
              <w:t xml:space="preserve">also </w:t>
            </w:r>
            <w:r w:rsidR="00097044">
              <w:rPr>
                <w:rFonts w:cstheme="minorHAnsi"/>
                <w:sz w:val="20"/>
                <w:szCs w:val="20"/>
              </w:rPr>
              <w:t xml:space="preserve">shown </w:t>
            </w:r>
            <w:r w:rsidR="00097044" w:rsidRPr="00084DE7">
              <w:rPr>
                <w:rFonts w:cstheme="minorHAnsi"/>
                <w:sz w:val="20"/>
                <w:szCs w:val="20"/>
                <w:u w:val="single"/>
              </w:rPr>
              <w:t>how</w:t>
            </w:r>
            <w:r w:rsidR="00097044">
              <w:rPr>
                <w:rFonts w:cstheme="minorHAnsi"/>
                <w:sz w:val="20"/>
                <w:szCs w:val="20"/>
              </w:rPr>
              <w:t xml:space="preserve"> to do something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FF26B1" w14:textId="21C4B02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7C4704" w14:textId="11A692F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8BD41D0" w14:textId="3E60326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2AED8" w14:textId="0B7A166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94A459F" w14:textId="65BAFCE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143BD550" w14:textId="77777777" w:rsidTr="0027719E">
        <w:tc>
          <w:tcPr>
            <w:tcW w:w="535" w:type="dxa"/>
          </w:tcPr>
          <w:p w14:paraId="670F6BD2" w14:textId="46D3B0D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12.</w:t>
            </w:r>
          </w:p>
        </w:tc>
        <w:tc>
          <w:tcPr>
            <w:tcW w:w="6984" w:type="dxa"/>
          </w:tcPr>
          <w:p w14:paraId="55A83480" w14:textId="0084E40F" w:rsidR="00097044" w:rsidRDefault="00D1054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084DE7">
              <w:rPr>
                <w:rFonts w:cstheme="minorHAnsi"/>
                <w:sz w:val="20"/>
                <w:szCs w:val="20"/>
              </w:rPr>
              <w:t>difficulties with tasks or activities that involve several steps</w:t>
            </w:r>
          </w:p>
        </w:tc>
        <w:tc>
          <w:tcPr>
            <w:tcW w:w="360" w:type="dxa"/>
          </w:tcPr>
          <w:p w14:paraId="30F2EAD7" w14:textId="1049EA5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722819DC" w14:textId="7EAF141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775125F" w14:textId="1DA2C16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314E8D52" w14:textId="07E32AD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2D904F38" w14:textId="30F0704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256170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E962E30" w14:textId="1253AE5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4276DFC6" w14:textId="1763E032" w:rsidR="00097044" w:rsidRDefault="00D1054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084DE7">
              <w:rPr>
                <w:rFonts w:cstheme="minorHAnsi"/>
                <w:sz w:val="20"/>
                <w:szCs w:val="20"/>
              </w:rPr>
              <w:t xml:space="preserve"> difficulty thinking ahead or learning from experience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737DD4" w14:textId="310039F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AAF121F" w14:textId="70BD650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956FC83" w14:textId="2CDA317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92211D8" w14:textId="49A7527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1366A9" w14:textId="331311E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298F0D72" w14:textId="77777777" w:rsidTr="0027719E">
        <w:tc>
          <w:tcPr>
            <w:tcW w:w="535" w:type="dxa"/>
          </w:tcPr>
          <w:p w14:paraId="6377EC2D" w14:textId="2F533EF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14.</w:t>
            </w:r>
          </w:p>
        </w:tc>
        <w:tc>
          <w:tcPr>
            <w:tcW w:w="6984" w:type="dxa"/>
          </w:tcPr>
          <w:p w14:paraId="0AAC5A42" w14:textId="58AA15CA" w:rsidR="00097044" w:rsidRDefault="00D1054B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Appears to be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 w:rsidR="00651CAA">
              <w:rPr>
                <w:rFonts w:cstheme="minorHAnsi"/>
                <w:sz w:val="20"/>
                <w:szCs w:val="20"/>
              </w:rPr>
              <w:t>more lively/wild</w:t>
            </w:r>
            <w:r w:rsidR="00084DE7">
              <w:rPr>
                <w:rFonts w:cstheme="minorHAnsi"/>
                <w:sz w:val="20"/>
                <w:szCs w:val="20"/>
              </w:rPr>
              <w:t>er</w:t>
            </w:r>
            <w:r w:rsidR="00097044">
              <w:rPr>
                <w:rFonts w:cstheme="minorHAnsi"/>
                <w:sz w:val="20"/>
                <w:szCs w:val="20"/>
              </w:rPr>
              <w:t xml:space="preserve"> compared to </w:t>
            </w:r>
            <w:r w:rsidR="00084DE7">
              <w:rPr>
                <w:rFonts w:cstheme="minorHAnsi"/>
                <w:sz w:val="20"/>
                <w:szCs w:val="20"/>
              </w:rPr>
              <w:t>other people</w:t>
            </w:r>
            <w:r w:rsidR="00097044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his/her</w:t>
            </w:r>
            <w:r w:rsidR="00097044">
              <w:rPr>
                <w:rFonts w:cstheme="minorHAnsi"/>
                <w:sz w:val="20"/>
                <w:szCs w:val="20"/>
              </w:rPr>
              <w:t xml:space="preserve"> age</w:t>
            </w:r>
          </w:p>
        </w:tc>
        <w:tc>
          <w:tcPr>
            <w:tcW w:w="360" w:type="dxa"/>
          </w:tcPr>
          <w:p w14:paraId="110F5CA3" w14:textId="617A60A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156197B5" w14:textId="2EDAA60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5C05C0F6" w14:textId="15215A8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63C87EC6" w14:textId="3B9BA98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1DB450DE" w14:textId="5DC3F69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</w:tbl>
    <w:p w14:paraId="5D435427" w14:textId="77777777" w:rsidR="007965A4" w:rsidRPr="007965A4" w:rsidRDefault="007965A4">
      <w:pPr>
        <w:rPr>
          <w:rFonts w:cstheme="minorHAnsi"/>
          <w:sz w:val="20"/>
          <w:szCs w:val="20"/>
        </w:rPr>
      </w:pPr>
    </w:p>
    <w:sectPr w:rsidR="007965A4" w:rsidRPr="0079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ssica Alexander">
    <w15:presenceInfo w15:providerId="AD" w15:userId="S::jalexand@fiu.edu::274a83ec-3a6f-41ee-be55-5b592fb952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C4"/>
    <w:rsid w:val="00070EC4"/>
    <w:rsid w:val="00084DE7"/>
    <w:rsid w:val="00097044"/>
    <w:rsid w:val="00236E9F"/>
    <w:rsid w:val="0027719E"/>
    <w:rsid w:val="003C4920"/>
    <w:rsid w:val="00413BB4"/>
    <w:rsid w:val="00493C3C"/>
    <w:rsid w:val="0050007E"/>
    <w:rsid w:val="00651CAA"/>
    <w:rsid w:val="007965A4"/>
    <w:rsid w:val="007E51C8"/>
    <w:rsid w:val="00A16556"/>
    <w:rsid w:val="00B0280F"/>
    <w:rsid w:val="00D1054B"/>
    <w:rsid w:val="00DB48E9"/>
    <w:rsid w:val="00DE70AE"/>
    <w:rsid w:val="00E57832"/>
    <w:rsid w:val="00F8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534A"/>
  <w15:chartTrackingRefBased/>
  <w15:docId w15:val="{EC9E19BB-4554-4A07-9B84-6B91CFDF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5</cp:revision>
  <dcterms:created xsi:type="dcterms:W3CDTF">2021-04-29T17:59:00Z</dcterms:created>
  <dcterms:modified xsi:type="dcterms:W3CDTF">2021-10-21T17:12:00Z</dcterms:modified>
</cp:coreProperties>
</file>